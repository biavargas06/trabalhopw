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F64F2B" w:rsidRDefault="00AD4C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Instituto Federal de Educação, Ciência e Tecnologia do Rio Grande do Sul – Campus Bento Gonçalves </w:t>
      </w:r>
    </w:p>
    <w:p w14:paraId="00000002" w14:textId="77777777" w:rsidR="00F64F2B" w:rsidRDefault="00AD4C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Trabalho de Sociologia – 3º ano </w:t>
      </w:r>
    </w:p>
    <w:p w14:paraId="00000003" w14:textId="77777777" w:rsidR="00F64F2B" w:rsidRDefault="00AD4C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Professor: Jonathan Henriques do Amaral </w:t>
      </w:r>
    </w:p>
    <w:p w14:paraId="00000004" w14:textId="77777777" w:rsidR="00F64F2B" w:rsidRDefault="00AD4C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Nome: Bianca Vargas</w:t>
      </w:r>
    </w:p>
    <w:p w14:paraId="00000005" w14:textId="00085B18" w:rsidR="00F64F2B" w:rsidRDefault="00F64F2B">
      <w:pPr>
        <w:spacing w:line="360" w:lineRule="auto"/>
        <w:jc w:val="both"/>
        <w:rPr>
          <w:sz w:val="24"/>
          <w:szCs w:val="24"/>
        </w:rPr>
      </w:pPr>
    </w:p>
    <w:p w14:paraId="5B9B5007" w14:textId="77777777" w:rsidR="00811DF9" w:rsidRDefault="00811DF9">
      <w:pPr>
        <w:spacing w:line="360" w:lineRule="auto"/>
        <w:jc w:val="both"/>
        <w:rPr>
          <w:sz w:val="24"/>
          <w:szCs w:val="24"/>
        </w:rPr>
      </w:pPr>
    </w:p>
    <w:p w14:paraId="00000006" w14:textId="62D21015" w:rsidR="00F64F2B" w:rsidRDefault="00AD4C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1- A Comissão Parlamentar de Inquéritos do Senado Federal</w:t>
      </w:r>
      <w:ins w:id="0" w:author="User" w:date="2023-05-07T15:38:00Z">
        <w:r w:rsidR="00811DF9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realizada no ano de 2021 com o objetivo de investigar as omissões do governo federal em relação ao combate da pandemia do covid-19 e o colapso da saúde pública no Amazonas, foi um dos casos que evid</w:t>
      </w:r>
      <w:r>
        <w:rPr>
          <w:sz w:val="24"/>
          <w:szCs w:val="24"/>
        </w:rPr>
        <w:t xml:space="preserve">enciam o sistema de freios e contrapesos, pois o </w:t>
      </w:r>
      <w:r w:rsidRPr="00811DF9">
        <w:rPr>
          <w:sz w:val="24"/>
          <w:szCs w:val="24"/>
          <w:highlight w:val="yellow"/>
          <w:rPrChange w:id="1" w:author="User" w:date="2023-05-07T15:38:00Z">
            <w:rPr>
              <w:sz w:val="24"/>
              <w:szCs w:val="24"/>
            </w:rPr>
          </w:rPrChange>
        </w:rPr>
        <w:t>p</w:t>
      </w:r>
      <w:r>
        <w:rPr>
          <w:sz w:val="24"/>
          <w:szCs w:val="24"/>
        </w:rPr>
        <w:t xml:space="preserve">oder </w:t>
      </w:r>
      <w:r w:rsidRPr="00811DF9">
        <w:rPr>
          <w:sz w:val="24"/>
          <w:szCs w:val="24"/>
          <w:highlight w:val="yellow"/>
          <w:rPrChange w:id="2" w:author="User" w:date="2023-05-07T15:38:00Z">
            <w:rPr>
              <w:sz w:val="24"/>
              <w:szCs w:val="24"/>
            </w:rPr>
          </w:rPrChange>
        </w:rPr>
        <w:t>l</w:t>
      </w:r>
      <w:r>
        <w:rPr>
          <w:sz w:val="24"/>
          <w:szCs w:val="24"/>
        </w:rPr>
        <w:t xml:space="preserve">egislativo foi o responsável por exercer a função de fiscalizar tais ações e irregularidades do </w:t>
      </w:r>
      <w:r w:rsidRPr="00811DF9">
        <w:rPr>
          <w:sz w:val="24"/>
          <w:szCs w:val="24"/>
          <w:highlight w:val="yellow"/>
          <w:rPrChange w:id="3" w:author="User" w:date="2023-05-07T15:38:00Z">
            <w:rPr>
              <w:sz w:val="24"/>
              <w:szCs w:val="24"/>
            </w:rPr>
          </w:rPrChange>
        </w:rPr>
        <w:t>p</w:t>
      </w:r>
      <w:r>
        <w:rPr>
          <w:sz w:val="24"/>
          <w:szCs w:val="24"/>
        </w:rPr>
        <w:t xml:space="preserve">oder </w:t>
      </w:r>
      <w:r w:rsidRPr="00811DF9">
        <w:rPr>
          <w:sz w:val="24"/>
          <w:szCs w:val="24"/>
          <w:highlight w:val="yellow"/>
          <w:rPrChange w:id="4" w:author="User" w:date="2023-05-07T15:38:00Z">
            <w:rPr>
              <w:sz w:val="24"/>
              <w:szCs w:val="24"/>
            </w:rPr>
          </w:rPrChange>
        </w:rPr>
        <w:t>e</w:t>
      </w:r>
      <w:r>
        <w:rPr>
          <w:sz w:val="24"/>
          <w:szCs w:val="24"/>
        </w:rPr>
        <w:t>xecutivo.</w:t>
      </w:r>
    </w:p>
    <w:p w14:paraId="00000007" w14:textId="77777777" w:rsidR="00F64F2B" w:rsidRDefault="00F64F2B">
      <w:pPr>
        <w:spacing w:line="360" w:lineRule="auto"/>
        <w:jc w:val="both"/>
        <w:rPr>
          <w:sz w:val="24"/>
          <w:szCs w:val="24"/>
        </w:rPr>
      </w:pPr>
    </w:p>
    <w:p w14:paraId="00000008" w14:textId="77777777" w:rsidR="00F64F2B" w:rsidRDefault="00AD4C90">
      <w:p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CASTRO, Augusto. CPI da </w:t>
      </w:r>
      <w:proofErr w:type="spellStart"/>
      <w:r>
        <w:rPr>
          <w:sz w:val="24"/>
          <w:szCs w:val="24"/>
        </w:rPr>
        <w:t>Covid</w:t>
      </w:r>
      <w:proofErr w:type="spellEnd"/>
      <w:r>
        <w:rPr>
          <w:sz w:val="24"/>
          <w:szCs w:val="24"/>
        </w:rPr>
        <w:t xml:space="preserve"> é criada pelo Senado. </w:t>
      </w:r>
      <w:commentRangeStart w:id="5"/>
      <w:proofErr w:type="spellStart"/>
      <w:r w:rsidRPr="00811DF9">
        <w:rPr>
          <w:sz w:val="24"/>
          <w:szCs w:val="24"/>
          <w:highlight w:val="yellow"/>
          <w:rPrChange w:id="6" w:author="User" w:date="2023-05-07T15:38:00Z">
            <w:rPr>
              <w:sz w:val="24"/>
              <w:szCs w:val="24"/>
            </w:rPr>
          </w:rPrChange>
        </w:rPr>
        <w:t>s</w:t>
      </w:r>
      <w:r w:rsidRPr="00811DF9">
        <w:rPr>
          <w:sz w:val="24"/>
          <w:szCs w:val="24"/>
          <w:highlight w:val="yellow"/>
          <w:rPrChange w:id="7" w:author="User" w:date="2023-05-07T15:40:00Z">
            <w:rPr>
              <w:sz w:val="24"/>
              <w:szCs w:val="24"/>
            </w:rPr>
          </w:rPrChange>
        </w:rPr>
        <w:t>enadonotícias</w:t>
      </w:r>
      <w:commentRangeEnd w:id="5"/>
      <w:proofErr w:type="spellEnd"/>
      <w:r w:rsidR="00811DF9">
        <w:rPr>
          <w:rStyle w:val="Refdecomentrio"/>
        </w:rPr>
        <w:commentReference w:id="5"/>
      </w:r>
      <w:r>
        <w:rPr>
          <w:sz w:val="24"/>
          <w:szCs w:val="24"/>
        </w:rPr>
        <w:t>, 2021. Disponível e</w:t>
      </w:r>
      <w:r>
        <w:rPr>
          <w:sz w:val="24"/>
          <w:szCs w:val="24"/>
        </w:rPr>
        <w:t xml:space="preserve">m </w:t>
      </w:r>
      <w:r>
        <w:fldChar w:fldCharType="begin"/>
      </w:r>
      <w:r>
        <w:instrText xml:space="preserve"> HYPERLINK "https://www12.senado.leg.br/noticias/materias/2021/04/13/senado-cria-cpi-da-covid" \l ":~:text=Apresentado%20pelo%20senador%20Randolfe%20Rodrigues,Amazonas%20no%20come%C3%A7o%20do%20ano" \h </w:instrText>
      </w:r>
      <w:r>
        <w:fldChar w:fldCharType="separate"/>
      </w:r>
      <w:r>
        <w:rPr>
          <w:b/>
          <w:sz w:val="24"/>
          <w:szCs w:val="24"/>
          <w:u w:val="single"/>
        </w:rPr>
        <w:t>https://www12.senado.leg.br/noticias/materias/202</w:t>
      </w:r>
      <w:r>
        <w:rPr>
          <w:b/>
          <w:sz w:val="24"/>
          <w:szCs w:val="24"/>
          <w:u w:val="single"/>
        </w:rPr>
        <w:t>1/04/13/senado-cria-cpi-da-covid#:~:text=Apresentado%20pelo%20senador%20Randolfe%20Rodrigues,Amazonas%20no%20come%C3%A7o%20do%20ano</w:t>
      </w:r>
      <w:r>
        <w:rPr>
          <w:b/>
          <w:sz w:val="24"/>
          <w:szCs w:val="24"/>
          <w:u w:val="single"/>
        </w:rPr>
        <w:fldChar w:fldCharType="end"/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Acesso em: </w:t>
      </w:r>
      <w:r w:rsidRPr="00811DF9">
        <w:rPr>
          <w:b/>
          <w:sz w:val="24"/>
          <w:szCs w:val="24"/>
          <w:highlight w:val="yellow"/>
          <w:rPrChange w:id="8" w:author="User" w:date="2023-05-07T15:38:00Z">
            <w:rPr>
              <w:b/>
              <w:sz w:val="24"/>
              <w:szCs w:val="24"/>
            </w:rPr>
          </w:rPrChange>
        </w:rPr>
        <w:t xml:space="preserve">05 mai. </w:t>
      </w:r>
      <w:commentRangeStart w:id="9"/>
      <w:r w:rsidRPr="00811DF9">
        <w:rPr>
          <w:b/>
          <w:sz w:val="24"/>
          <w:szCs w:val="24"/>
          <w:highlight w:val="yellow"/>
          <w:rPrChange w:id="10" w:author="User" w:date="2023-05-07T15:38:00Z">
            <w:rPr>
              <w:b/>
              <w:sz w:val="24"/>
              <w:szCs w:val="24"/>
            </w:rPr>
          </w:rPrChange>
        </w:rPr>
        <w:t>2023</w:t>
      </w:r>
      <w:commentRangeEnd w:id="9"/>
      <w:r w:rsidR="00811DF9">
        <w:rPr>
          <w:rStyle w:val="Refdecomentrio"/>
        </w:rPr>
        <w:commentReference w:id="9"/>
      </w:r>
      <w:r w:rsidRPr="00811DF9">
        <w:rPr>
          <w:b/>
          <w:sz w:val="24"/>
          <w:szCs w:val="24"/>
          <w:highlight w:val="yellow"/>
          <w:rPrChange w:id="11" w:author="User" w:date="2023-05-07T15:38:00Z">
            <w:rPr>
              <w:b/>
              <w:sz w:val="24"/>
              <w:szCs w:val="24"/>
            </w:rPr>
          </w:rPrChange>
        </w:rPr>
        <w:t>.</w:t>
      </w:r>
      <w:r>
        <w:rPr>
          <w:b/>
          <w:sz w:val="24"/>
          <w:szCs w:val="24"/>
        </w:rPr>
        <w:t xml:space="preserve"> </w:t>
      </w:r>
    </w:p>
    <w:p w14:paraId="00000009" w14:textId="77777777" w:rsidR="00F64F2B" w:rsidRDefault="00F64F2B">
      <w:pPr>
        <w:spacing w:line="360" w:lineRule="auto"/>
        <w:jc w:val="both"/>
        <w:rPr>
          <w:b/>
          <w:sz w:val="24"/>
          <w:szCs w:val="24"/>
        </w:rPr>
      </w:pPr>
    </w:p>
    <w:p w14:paraId="0000000A" w14:textId="2AA16818" w:rsidR="00F64F2B" w:rsidRDefault="00AD4C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2- A Operação Lava Jato</w:t>
      </w:r>
      <w:ins w:id="12" w:author="User" w:date="2023-05-07T15:39:00Z">
        <w:r w:rsidR="00811DF9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iniciada em 2014</w:t>
      </w:r>
      <w:ins w:id="13" w:author="User" w:date="2023-05-07T15:39:00Z">
        <w:r w:rsidR="00811DF9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foi uma grande investigação sobre corrupção realizada n</w:t>
      </w:r>
      <w:r>
        <w:rPr>
          <w:sz w:val="24"/>
          <w:szCs w:val="24"/>
        </w:rPr>
        <w:t>o Brasil</w:t>
      </w:r>
      <w:ins w:id="14" w:author="User" w:date="2023-05-07T15:39:00Z">
        <w:r w:rsidR="00811DF9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a fim de apurar esquemas envolvendo empresas estatais e políticos brasileiros. A Operação levou à condenação do atual presidente Luiz Inácio Lula da Silva e a recuperação de bilhões de reais desviados. Esse caso evidencia o funcionamento do sistem</w:t>
      </w:r>
      <w:r>
        <w:rPr>
          <w:sz w:val="24"/>
          <w:szCs w:val="24"/>
        </w:rPr>
        <w:t xml:space="preserve">a de freios e contrapesos uma vez que a Polícia Federal, o </w:t>
      </w:r>
      <w:r w:rsidRPr="00811DF9">
        <w:rPr>
          <w:sz w:val="24"/>
          <w:szCs w:val="24"/>
          <w:highlight w:val="yellow"/>
          <w:rPrChange w:id="15" w:author="User" w:date="2023-05-07T15:39:00Z">
            <w:rPr>
              <w:sz w:val="24"/>
              <w:szCs w:val="24"/>
            </w:rPr>
          </w:rPrChange>
        </w:rPr>
        <w:t>p</w:t>
      </w:r>
      <w:r>
        <w:rPr>
          <w:sz w:val="24"/>
          <w:szCs w:val="24"/>
        </w:rPr>
        <w:t xml:space="preserve">oder </w:t>
      </w:r>
      <w:r w:rsidRPr="00811DF9">
        <w:rPr>
          <w:sz w:val="24"/>
          <w:szCs w:val="24"/>
          <w:highlight w:val="yellow"/>
          <w:rPrChange w:id="16" w:author="User" w:date="2023-05-07T15:39:00Z">
            <w:rPr>
              <w:sz w:val="24"/>
              <w:szCs w:val="24"/>
            </w:rPr>
          </w:rPrChange>
        </w:rPr>
        <w:t>j</w:t>
      </w:r>
      <w:r>
        <w:rPr>
          <w:sz w:val="24"/>
          <w:szCs w:val="24"/>
        </w:rPr>
        <w:t xml:space="preserve">udiciário e o Ministério Público investigaram e puniram os crimes cometidos por agentes públicos, sem levar em conta o cargo ou a influência política </w:t>
      </w:r>
      <w:proofErr w:type="gramStart"/>
      <w:r>
        <w:rPr>
          <w:sz w:val="24"/>
          <w:szCs w:val="24"/>
        </w:rPr>
        <w:t>que</w:t>
      </w:r>
      <w:proofErr w:type="gramEnd"/>
      <w:r>
        <w:rPr>
          <w:sz w:val="24"/>
          <w:szCs w:val="24"/>
        </w:rPr>
        <w:t xml:space="preserve"> possuíam.</w:t>
      </w:r>
    </w:p>
    <w:p w14:paraId="0000000B" w14:textId="77777777" w:rsidR="00F64F2B" w:rsidRDefault="00F64F2B">
      <w:pPr>
        <w:spacing w:line="360" w:lineRule="auto"/>
        <w:jc w:val="both"/>
        <w:rPr>
          <w:sz w:val="24"/>
          <w:szCs w:val="24"/>
        </w:rPr>
      </w:pPr>
    </w:p>
    <w:p w14:paraId="0000000C" w14:textId="705A121B" w:rsidR="00F64F2B" w:rsidRDefault="00AD4C90">
      <w:p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O </w:t>
      </w:r>
      <w:commentRangeStart w:id="17"/>
      <w:r w:rsidRPr="00811DF9">
        <w:rPr>
          <w:sz w:val="24"/>
          <w:szCs w:val="24"/>
          <w:highlight w:val="yellow"/>
          <w:rPrChange w:id="18" w:author="User" w:date="2023-05-07T15:40:00Z">
            <w:rPr>
              <w:sz w:val="24"/>
              <w:szCs w:val="24"/>
            </w:rPr>
          </w:rPrChange>
        </w:rPr>
        <w:t>que</w:t>
      </w:r>
      <w:commentRangeEnd w:id="17"/>
      <w:r w:rsidR="00811DF9">
        <w:rPr>
          <w:rStyle w:val="Refdecomentrio"/>
        </w:rPr>
        <w:commentReference w:id="17"/>
      </w:r>
      <w:r>
        <w:rPr>
          <w:sz w:val="24"/>
          <w:szCs w:val="24"/>
        </w:rPr>
        <w:t xml:space="preserve"> foi a Operação Lava</w:t>
      </w:r>
      <w:r>
        <w:rPr>
          <w:sz w:val="24"/>
          <w:szCs w:val="24"/>
        </w:rPr>
        <w:t xml:space="preserve"> Jato. </w:t>
      </w:r>
      <w:r w:rsidRPr="00811DF9">
        <w:rPr>
          <w:sz w:val="24"/>
          <w:szCs w:val="24"/>
          <w:highlight w:val="yellow"/>
          <w:rPrChange w:id="19" w:author="User" w:date="2023-05-07T15:40:00Z">
            <w:rPr>
              <w:sz w:val="24"/>
              <w:szCs w:val="24"/>
            </w:rPr>
          </w:rPrChange>
        </w:rPr>
        <w:t xml:space="preserve">CNN </w:t>
      </w:r>
      <w:commentRangeStart w:id="20"/>
      <w:r w:rsidRPr="00811DF9">
        <w:rPr>
          <w:sz w:val="24"/>
          <w:szCs w:val="24"/>
          <w:highlight w:val="yellow"/>
          <w:rPrChange w:id="21" w:author="User" w:date="2023-05-07T15:40:00Z">
            <w:rPr>
              <w:sz w:val="24"/>
              <w:szCs w:val="24"/>
            </w:rPr>
          </w:rPrChange>
        </w:rPr>
        <w:t>Brasil</w:t>
      </w:r>
      <w:commentRangeEnd w:id="20"/>
      <w:r w:rsidR="00811DF9">
        <w:rPr>
          <w:rStyle w:val="Refdecomentrio"/>
        </w:rPr>
        <w:commentReference w:id="20"/>
      </w:r>
      <w:r>
        <w:rPr>
          <w:sz w:val="24"/>
          <w:szCs w:val="24"/>
        </w:rPr>
        <w:t xml:space="preserve">, 2022. Disponível em </w:t>
      </w:r>
      <w:r>
        <w:fldChar w:fldCharType="begin"/>
      </w:r>
      <w:r>
        <w:instrText xml:space="preserve"> HYPERLINK "https://www.cnnbrasil.com.br/nacional/o-que-foi-a-operacao-lava-jato/" \h </w:instrText>
      </w:r>
      <w:r>
        <w:fldChar w:fldCharType="separate"/>
      </w:r>
      <w:r>
        <w:rPr>
          <w:b/>
          <w:sz w:val="24"/>
          <w:szCs w:val="24"/>
          <w:u w:val="single"/>
        </w:rPr>
        <w:t>https://www.cnnbrasil.com.br/nacional/o-que-foi-a-operacao-lava-jato/</w:t>
      </w:r>
      <w:r>
        <w:rPr>
          <w:b/>
          <w:sz w:val="24"/>
          <w:szCs w:val="24"/>
          <w:u w:val="single"/>
        </w:rPr>
        <w:fldChar w:fldCharType="end"/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Acesso em: </w:t>
      </w:r>
      <w:r w:rsidRPr="00811DF9">
        <w:rPr>
          <w:b/>
          <w:sz w:val="24"/>
          <w:szCs w:val="24"/>
          <w:highlight w:val="yellow"/>
          <w:rPrChange w:id="22" w:author="User" w:date="2023-05-07T15:40:00Z">
            <w:rPr>
              <w:b/>
              <w:sz w:val="24"/>
              <w:szCs w:val="24"/>
            </w:rPr>
          </w:rPrChange>
        </w:rPr>
        <w:t xml:space="preserve">06 mai. </w:t>
      </w:r>
      <w:commentRangeStart w:id="23"/>
      <w:r w:rsidRPr="00811DF9">
        <w:rPr>
          <w:b/>
          <w:sz w:val="24"/>
          <w:szCs w:val="24"/>
          <w:highlight w:val="yellow"/>
          <w:rPrChange w:id="24" w:author="User" w:date="2023-05-07T15:40:00Z">
            <w:rPr>
              <w:b/>
              <w:sz w:val="24"/>
              <w:szCs w:val="24"/>
            </w:rPr>
          </w:rPrChange>
        </w:rPr>
        <w:t>2023</w:t>
      </w:r>
      <w:commentRangeEnd w:id="23"/>
      <w:r w:rsidR="00811DF9">
        <w:rPr>
          <w:rStyle w:val="Refdecomentrio"/>
        </w:rPr>
        <w:commentReference w:id="23"/>
      </w:r>
      <w:r w:rsidRPr="00811DF9">
        <w:rPr>
          <w:b/>
          <w:sz w:val="24"/>
          <w:szCs w:val="24"/>
          <w:highlight w:val="yellow"/>
          <w:rPrChange w:id="25" w:author="User" w:date="2023-05-07T15:40:00Z">
            <w:rPr>
              <w:b/>
              <w:sz w:val="24"/>
              <w:szCs w:val="24"/>
            </w:rPr>
          </w:rPrChange>
        </w:rPr>
        <w:t>.</w:t>
      </w:r>
      <w:r>
        <w:rPr>
          <w:b/>
          <w:sz w:val="24"/>
          <w:szCs w:val="24"/>
        </w:rPr>
        <w:t xml:space="preserve"> </w:t>
      </w:r>
    </w:p>
    <w:p w14:paraId="4A757D0F" w14:textId="184B8DFB" w:rsidR="00811DF9" w:rsidRDefault="00811DF9">
      <w:pPr>
        <w:spacing w:line="360" w:lineRule="auto"/>
        <w:jc w:val="both"/>
        <w:rPr>
          <w:b/>
          <w:sz w:val="24"/>
          <w:szCs w:val="24"/>
        </w:rPr>
      </w:pPr>
    </w:p>
    <w:p w14:paraId="25928E62" w14:textId="1B48D2D8" w:rsidR="00811DF9" w:rsidRDefault="00811DF9">
      <w:pPr>
        <w:spacing w:line="360" w:lineRule="auto"/>
        <w:jc w:val="both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99"/>
        <w:gridCol w:w="1276"/>
        <w:gridCol w:w="986"/>
      </w:tblGrid>
      <w:tr w:rsidR="00811DF9" w:rsidRPr="002668A3" w14:paraId="7813BAA9" w14:textId="77777777" w:rsidTr="00F62C60">
        <w:tc>
          <w:tcPr>
            <w:tcW w:w="6799" w:type="dxa"/>
          </w:tcPr>
          <w:p w14:paraId="0C0D3965" w14:textId="77777777" w:rsidR="00811DF9" w:rsidRPr="002668A3" w:rsidRDefault="00811DF9" w:rsidP="00F62C6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2668A3">
              <w:rPr>
                <w:rFonts w:ascii="Arial" w:hAnsi="Arial" w:cs="Arial"/>
                <w:b/>
                <w:sz w:val="20"/>
                <w:szCs w:val="24"/>
              </w:rPr>
              <w:lastRenderedPageBreak/>
              <w:t>Critério</w:t>
            </w:r>
          </w:p>
        </w:tc>
        <w:tc>
          <w:tcPr>
            <w:tcW w:w="1276" w:type="dxa"/>
          </w:tcPr>
          <w:p w14:paraId="725F8F5C" w14:textId="77777777" w:rsidR="00811DF9" w:rsidRPr="002668A3" w:rsidRDefault="00811DF9" w:rsidP="00F62C6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2668A3">
              <w:rPr>
                <w:rFonts w:ascii="Arial" w:hAnsi="Arial" w:cs="Arial"/>
                <w:b/>
                <w:sz w:val="20"/>
                <w:szCs w:val="24"/>
              </w:rPr>
              <w:t>Peso</w:t>
            </w:r>
          </w:p>
        </w:tc>
        <w:tc>
          <w:tcPr>
            <w:tcW w:w="986" w:type="dxa"/>
          </w:tcPr>
          <w:p w14:paraId="570BBB0D" w14:textId="77777777" w:rsidR="00811DF9" w:rsidRPr="002668A3" w:rsidRDefault="00811DF9" w:rsidP="00F62C60">
            <w:pPr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2668A3">
              <w:rPr>
                <w:rFonts w:ascii="Arial" w:hAnsi="Arial" w:cs="Arial"/>
                <w:b/>
                <w:sz w:val="20"/>
                <w:szCs w:val="24"/>
              </w:rPr>
              <w:t>Nota</w:t>
            </w:r>
          </w:p>
        </w:tc>
      </w:tr>
      <w:tr w:rsidR="00811DF9" w:rsidRPr="002668A3" w14:paraId="5FEA1A9D" w14:textId="77777777" w:rsidTr="00F62C60">
        <w:tc>
          <w:tcPr>
            <w:tcW w:w="6799" w:type="dxa"/>
          </w:tcPr>
          <w:p w14:paraId="27ECD68A" w14:textId="77777777" w:rsidR="00811DF9" w:rsidRPr="002668A3" w:rsidRDefault="00811DF9" w:rsidP="00F62C60">
            <w:pPr>
              <w:rPr>
                <w:rFonts w:ascii="Arial" w:hAnsi="Arial" w:cs="Arial"/>
                <w:sz w:val="20"/>
                <w:szCs w:val="24"/>
              </w:rPr>
            </w:pPr>
            <w:r w:rsidRPr="002668A3">
              <w:rPr>
                <w:rFonts w:ascii="Arial" w:hAnsi="Arial" w:cs="Arial"/>
                <w:sz w:val="20"/>
                <w:szCs w:val="24"/>
              </w:rPr>
              <w:t>Correção gramatical e ortográfica e estruturação do texto</w:t>
            </w:r>
          </w:p>
        </w:tc>
        <w:tc>
          <w:tcPr>
            <w:tcW w:w="1276" w:type="dxa"/>
          </w:tcPr>
          <w:p w14:paraId="43EF2A66" w14:textId="77777777" w:rsidR="00811DF9" w:rsidRPr="002668A3" w:rsidRDefault="00811DF9" w:rsidP="00F62C60">
            <w:pPr>
              <w:rPr>
                <w:rFonts w:ascii="Arial" w:hAnsi="Arial" w:cs="Arial"/>
                <w:sz w:val="20"/>
                <w:szCs w:val="24"/>
              </w:rPr>
            </w:pPr>
            <w:r w:rsidRPr="002668A3">
              <w:rPr>
                <w:rFonts w:ascii="Arial" w:hAnsi="Arial" w:cs="Arial"/>
                <w:sz w:val="20"/>
                <w:szCs w:val="24"/>
              </w:rPr>
              <w:t>0,5</w:t>
            </w:r>
          </w:p>
        </w:tc>
        <w:tc>
          <w:tcPr>
            <w:tcW w:w="986" w:type="dxa"/>
          </w:tcPr>
          <w:p w14:paraId="493A62B8" w14:textId="45DB4160" w:rsidR="00811DF9" w:rsidRPr="002668A3" w:rsidRDefault="00AD4C90" w:rsidP="00F62C60">
            <w:pPr>
              <w:rPr>
                <w:rFonts w:ascii="Arial" w:hAnsi="Arial" w:cs="Arial"/>
                <w:sz w:val="20"/>
                <w:szCs w:val="24"/>
              </w:rPr>
            </w:pPr>
            <w:ins w:id="26" w:author="User" w:date="2023-05-07T15:41:00Z">
              <w:r>
                <w:rPr>
                  <w:rFonts w:ascii="Arial" w:hAnsi="Arial" w:cs="Arial"/>
                  <w:sz w:val="20"/>
                  <w:szCs w:val="24"/>
                </w:rPr>
                <w:t>0,5</w:t>
              </w:r>
            </w:ins>
          </w:p>
        </w:tc>
      </w:tr>
      <w:tr w:rsidR="00811DF9" w:rsidRPr="002668A3" w14:paraId="0F93F4BA" w14:textId="77777777" w:rsidTr="00F62C60">
        <w:tc>
          <w:tcPr>
            <w:tcW w:w="6799" w:type="dxa"/>
          </w:tcPr>
          <w:p w14:paraId="330BD6D9" w14:textId="77777777" w:rsidR="00811DF9" w:rsidRPr="002668A3" w:rsidRDefault="00811DF9" w:rsidP="00F62C60">
            <w:pPr>
              <w:rPr>
                <w:rFonts w:ascii="Arial" w:hAnsi="Arial" w:cs="Arial"/>
                <w:sz w:val="20"/>
                <w:szCs w:val="24"/>
              </w:rPr>
            </w:pPr>
            <w:r w:rsidRPr="002668A3">
              <w:rPr>
                <w:rFonts w:ascii="Arial" w:hAnsi="Arial" w:cs="Arial"/>
                <w:sz w:val="20"/>
                <w:szCs w:val="24"/>
              </w:rPr>
              <w:t>Formatação adequada</w:t>
            </w:r>
          </w:p>
        </w:tc>
        <w:tc>
          <w:tcPr>
            <w:tcW w:w="1276" w:type="dxa"/>
          </w:tcPr>
          <w:p w14:paraId="683E0631" w14:textId="77777777" w:rsidR="00811DF9" w:rsidRPr="002668A3" w:rsidRDefault="00811DF9" w:rsidP="00F62C60">
            <w:pPr>
              <w:rPr>
                <w:rFonts w:ascii="Arial" w:hAnsi="Arial" w:cs="Arial"/>
                <w:sz w:val="20"/>
                <w:szCs w:val="24"/>
              </w:rPr>
            </w:pPr>
            <w:r w:rsidRPr="002668A3">
              <w:rPr>
                <w:rFonts w:ascii="Arial" w:hAnsi="Arial" w:cs="Arial"/>
                <w:sz w:val="20"/>
                <w:szCs w:val="24"/>
              </w:rPr>
              <w:t>0,2</w:t>
            </w:r>
          </w:p>
        </w:tc>
        <w:tc>
          <w:tcPr>
            <w:tcW w:w="986" w:type="dxa"/>
          </w:tcPr>
          <w:p w14:paraId="2E806AF5" w14:textId="2DA0DE6D" w:rsidR="00811DF9" w:rsidRPr="002668A3" w:rsidRDefault="00AD4C90" w:rsidP="00F62C60">
            <w:pPr>
              <w:rPr>
                <w:rFonts w:ascii="Arial" w:hAnsi="Arial" w:cs="Arial"/>
                <w:sz w:val="20"/>
                <w:szCs w:val="24"/>
              </w:rPr>
            </w:pPr>
            <w:ins w:id="27" w:author="User" w:date="2023-05-07T15:41:00Z">
              <w:r>
                <w:rPr>
                  <w:rFonts w:ascii="Arial" w:hAnsi="Arial" w:cs="Arial"/>
                  <w:sz w:val="20"/>
                  <w:szCs w:val="24"/>
                </w:rPr>
                <w:t>0,2</w:t>
              </w:r>
            </w:ins>
          </w:p>
        </w:tc>
      </w:tr>
      <w:tr w:rsidR="00811DF9" w:rsidRPr="002668A3" w14:paraId="0A3A66DC" w14:textId="77777777" w:rsidTr="00F62C60">
        <w:tc>
          <w:tcPr>
            <w:tcW w:w="6799" w:type="dxa"/>
          </w:tcPr>
          <w:p w14:paraId="3A202E21" w14:textId="77777777" w:rsidR="00811DF9" w:rsidRPr="002668A3" w:rsidRDefault="00811DF9" w:rsidP="00F62C60">
            <w:pPr>
              <w:rPr>
                <w:rFonts w:ascii="Arial" w:hAnsi="Arial" w:cs="Arial"/>
                <w:sz w:val="20"/>
                <w:szCs w:val="24"/>
              </w:rPr>
            </w:pPr>
            <w:r w:rsidRPr="002668A3">
              <w:rPr>
                <w:rFonts w:ascii="Arial" w:hAnsi="Arial" w:cs="Arial"/>
                <w:sz w:val="20"/>
                <w:szCs w:val="24"/>
              </w:rPr>
              <w:t>Elaboração correta das referências</w:t>
            </w:r>
          </w:p>
        </w:tc>
        <w:tc>
          <w:tcPr>
            <w:tcW w:w="1276" w:type="dxa"/>
          </w:tcPr>
          <w:p w14:paraId="7F96886B" w14:textId="77777777" w:rsidR="00811DF9" w:rsidRPr="002668A3" w:rsidRDefault="00811DF9" w:rsidP="00F62C60">
            <w:pPr>
              <w:rPr>
                <w:rFonts w:ascii="Arial" w:hAnsi="Arial" w:cs="Arial"/>
                <w:sz w:val="20"/>
                <w:szCs w:val="24"/>
              </w:rPr>
            </w:pPr>
            <w:r w:rsidRPr="002668A3">
              <w:rPr>
                <w:rFonts w:ascii="Arial" w:hAnsi="Arial" w:cs="Arial"/>
                <w:sz w:val="20"/>
                <w:szCs w:val="24"/>
              </w:rPr>
              <w:t>0,3</w:t>
            </w:r>
          </w:p>
        </w:tc>
        <w:tc>
          <w:tcPr>
            <w:tcW w:w="986" w:type="dxa"/>
          </w:tcPr>
          <w:p w14:paraId="4CFC684E" w14:textId="5DE0A222" w:rsidR="00811DF9" w:rsidRPr="002668A3" w:rsidRDefault="00AD4C90" w:rsidP="00F62C60">
            <w:pPr>
              <w:rPr>
                <w:rFonts w:ascii="Arial" w:hAnsi="Arial" w:cs="Arial"/>
                <w:sz w:val="20"/>
                <w:szCs w:val="24"/>
              </w:rPr>
            </w:pPr>
            <w:ins w:id="28" w:author="User" w:date="2023-05-07T15:41:00Z">
              <w:r>
                <w:rPr>
                  <w:rFonts w:ascii="Arial" w:hAnsi="Arial" w:cs="Arial"/>
                  <w:sz w:val="20"/>
                  <w:szCs w:val="24"/>
                </w:rPr>
                <w:t>0,1</w:t>
              </w:r>
            </w:ins>
          </w:p>
        </w:tc>
      </w:tr>
      <w:tr w:rsidR="00811DF9" w:rsidRPr="002668A3" w14:paraId="2A8C9227" w14:textId="77777777" w:rsidTr="00F62C60">
        <w:tc>
          <w:tcPr>
            <w:tcW w:w="6799" w:type="dxa"/>
          </w:tcPr>
          <w:p w14:paraId="7D88B652" w14:textId="77777777" w:rsidR="00811DF9" w:rsidRPr="002668A3" w:rsidRDefault="00811DF9" w:rsidP="00F62C60">
            <w:pPr>
              <w:rPr>
                <w:rFonts w:ascii="Arial" w:hAnsi="Arial" w:cs="Arial"/>
                <w:sz w:val="20"/>
                <w:szCs w:val="24"/>
              </w:rPr>
            </w:pPr>
            <w:r w:rsidRPr="002668A3">
              <w:rPr>
                <w:rFonts w:ascii="Arial" w:hAnsi="Arial" w:cs="Arial"/>
                <w:sz w:val="20"/>
                <w:szCs w:val="24"/>
              </w:rPr>
              <w:t>Pertinência dos exemplos escolhidos (as situações evidenciam o funcionamento do sistema de freios e contrapesos ou não?)</w:t>
            </w:r>
          </w:p>
        </w:tc>
        <w:tc>
          <w:tcPr>
            <w:tcW w:w="1276" w:type="dxa"/>
          </w:tcPr>
          <w:p w14:paraId="00C77508" w14:textId="77777777" w:rsidR="00811DF9" w:rsidRPr="002668A3" w:rsidRDefault="00811DF9" w:rsidP="00F62C60">
            <w:pPr>
              <w:rPr>
                <w:rFonts w:ascii="Arial" w:hAnsi="Arial" w:cs="Arial"/>
                <w:sz w:val="20"/>
                <w:szCs w:val="24"/>
              </w:rPr>
            </w:pPr>
            <w:r w:rsidRPr="002668A3">
              <w:rPr>
                <w:rFonts w:ascii="Arial" w:hAnsi="Arial" w:cs="Arial"/>
                <w:sz w:val="20"/>
                <w:szCs w:val="24"/>
              </w:rPr>
              <w:t>0,5</w:t>
            </w:r>
          </w:p>
        </w:tc>
        <w:tc>
          <w:tcPr>
            <w:tcW w:w="986" w:type="dxa"/>
          </w:tcPr>
          <w:p w14:paraId="7EE17684" w14:textId="08D05D2A" w:rsidR="00811DF9" w:rsidRPr="002668A3" w:rsidRDefault="00AD4C90" w:rsidP="00F62C60">
            <w:pPr>
              <w:rPr>
                <w:rFonts w:ascii="Arial" w:hAnsi="Arial" w:cs="Arial"/>
                <w:sz w:val="20"/>
                <w:szCs w:val="24"/>
              </w:rPr>
            </w:pPr>
            <w:ins w:id="29" w:author="User" w:date="2023-05-07T15:41:00Z">
              <w:r>
                <w:rPr>
                  <w:rFonts w:ascii="Arial" w:hAnsi="Arial" w:cs="Arial"/>
                  <w:sz w:val="20"/>
                  <w:szCs w:val="24"/>
                </w:rPr>
                <w:t>0,5</w:t>
              </w:r>
            </w:ins>
          </w:p>
        </w:tc>
      </w:tr>
      <w:tr w:rsidR="00811DF9" w:rsidRPr="002668A3" w14:paraId="1F29AD10" w14:textId="77777777" w:rsidTr="00F62C60">
        <w:tc>
          <w:tcPr>
            <w:tcW w:w="6799" w:type="dxa"/>
          </w:tcPr>
          <w:p w14:paraId="6DCFAC45" w14:textId="77777777" w:rsidR="00811DF9" w:rsidRPr="002668A3" w:rsidRDefault="00811DF9" w:rsidP="00F62C60">
            <w:pPr>
              <w:rPr>
                <w:rFonts w:ascii="Arial" w:hAnsi="Arial" w:cs="Arial"/>
                <w:sz w:val="20"/>
                <w:szCs w:val="24"/>
              </w:rPr>
            </w:pPr>
            <w:r w:rsidRPr="002668A3">
              <w:rPr>
                <w:rFonts w:ascii="Arial" w:hAnsi="Arial" w:cs="Arial"/>
                <w:sz w:val="20"/>
                <w:szCs w:val="24"/>
              </w:rPr>
              <w:t>Adequação da explicação dada para o funcionamento do sistema nos casos analisados</w:t>
            </w:r>
          </w:p>
        </w:tc>
        <w:tc>
          <w:tcPr>
            <w:tcW w:w="1276" w:type="dxa"/>
          </w:tcPr>
          <w:p w14:paraId="5310C58E" w14:textId="77777777" w:rsidR="00811DF9" w:rsidRPr="002668A3" w:rsidRDefault="00811DF9" w:rsidP="00F62C60">
            <w:pPr>
              <w:rPr>
                <w:rFonts w:ascii="Arial" w:hAnsi="Arial" w:cs="Arial"/>
                <w:sz w:val="20"/>
                <w:szCs w:val="24"/>
              </w:rPr>
            </w:pPr>
            <w:r w:rsidRPr="002668A3">
              <w:rPr>
                <w:rFonts w:ascii="Arial" w:hAnsi="Arial" w:cs="Arial"/>
                <w:sz w:val="20"/>
                <w:szCs w:val="24"/>
              </w:rPr>
              <w:t>0,5</w:t>
            </w:r>
          </w:p>
        </w:tc>
        <w:tc>
          <w:tcPr>
            <w:tcW w:w="986" w:type="dxa"/>
          </w:tcPr>
          <w:p w14:paraId="4577C768" w14:textId="7D4F9FCD" w:rsidR="00811DF9" w:rsidRPr="002668A3" w:rsidRDefault="00AD4C90" w:rsidP="00F62C60">
            <w:pPr>
              <w:rPr>
                <w:rFonts w:ascii="Arial" w:hAnsi="Arial" w:cs="Arial"/>
                <w:sz w:val="20"/>
                <w:szCs w:val="24"/>
              </w:rPr>
            </w:pPr>
            <w:ins w:id="30" w:author="User" w:date="2023-05-07T15:41:00Z">
              <w:r>
                <w:rPr>
                  <w:rFonts w:ascii="Arial" w:hAnsi="Arial" w:cs="Arial"/>
                  <w:sz w:val="20"/>
                  <w:szCs w:val="24"/>
                </w:rPr>
                <w:t>0,5</w:t>
              </w:r>
            </w:ins>
          </w:p>
        </w:tc>
      </w:tr>
      <w:tr w:rsidR="00811DF9" w:rsidRPr="002668A3" w14:paraId="37235DCB" w14:textId="77777777" w:rsidTr="00F62C60">
        <w:tc>
          <w:tcPr>
            <w:tcW w:w="6799" w:type="dxa"/>
          </w:tcPr>
          <w:p w14:paraId="1CE0EED8" w14:textId="77777777" w:rsidR="00811DF9" w:rsidRPr="002668A3" w:rsidRDefault="00811DF9" w:rsidP="00F62C60">
            <w:pPr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T</w:t>
            </w:r>
            <w:r w:rsidRPr="002668A3">
              <w:rPr>
                <w:rFonts w:ascii="Arial" w:hAnsi="Arial" w:cs="Arial"/>
                <w:b/>
                <w:sz w:val="20"/>
                <w:szCs w:val="24"/>
              </w:rPr>
              <w:t>otal</w:t>
            </w:r>
          </w:p>
        </w:tc>
        <w:tc>
          <w:tcPr>
            <w:tcW w:w="1276" w:type="dxa"/>
          </w:tcPr>
          <w:p w14:paraId="7C379880" w14:textId="77777777" w:rsidR="00811DF9" w:rsidRPr="002668A3" w:rsidRDefault="00811DF9" w:rsidP="00F62C60">
            <w:pPr>
              <w:rPr>
                <w:rFonts w:ascii="Arial" w:hAnsi="Arial" w:cs="Arial"/>
                <w:sz w:val="20"/>
                <w:szCs w:val="24"/>
              </w:rPr>
            </w:pPr>
            <w:r w:rsidRPr="002668A3">
              <w:rPr>
                <w:rFonts w:ascii="Arial" w:hAnsi="Arial" w:cs="Arial"/>
                <w:sz w:val="20"/>
                <w:szCs w:val="24"/>
              </w:rPr>
              <w:t>2,0</w:t>
            </w:r>
          </w:p>
        </w:tc>
        <w:tc>
          <w:tcPr>
            <w:tcW w:w="986" w:type="dxa"/>
          </w:tcPr>
          <w:p w14:paraId="7BE26400" w14:textId="219BF94A" w:rsidR="00811DF9" w:rsidRPr="002668A3" w:rsidRDefault="00AD4C90" w:rsidP="00F62C60">
            <w:pPr>
              <w:rPr>
                <w:rFonts w:ascii="Arial" w:hAnsi="Arial" w:cs="Arial"/>
                <w:sz w:val="20"/>
                <w:szCs w:val="24"/>
              </w:rPr>
            </w:pPr>
            <w:ins w:id="31" w:author="User" w:date="2023-05-07T15:41:00Z">
              <w:r>
                <w:rPr>
                  <w:rFonts w:ascii="Arial" w:hAnsi="Arial" w:cs="Arial"/>
                  <w:sz w:val="20"/>
                  <w:szCs w:val="24"/>
                </w:rPr>
                <w:t>1,8</w:t>
              </w:r>
            </w:ins>
            <w:bookmarkStart w:id="32" w:name="_GoBack"/>
            <w:bookmarkEnd w:id="32"/>
          </w:p>
        </w:tc>
      </w:tr>
    </w:tbl>
    <w:p w14:paraId="53CD74F8" w14:textId="77777777" w:rsidR="00811DF9" w:rsidRDefault="00811DF9">
      <w:pPr>
        <w:spacing w:line="360" w:lineRule="auto"/>
        <w:jc w:val="both"/>
        <w:rPr>
          <w:b/>
          <w:sz w:val="24"/>
          <w:szCs w:val="24"/>
        </w:rPr>
      </w:pPr>
    </w:p>
    <w:sectPr w:rsidR="00811DF9" w:rsidSect="00811DF9">
      <w:pgSz w:w="11906" w:h="16838"/>
      <w:pgMar w:top="1701" w:right="1134" w:bottom="1134" w:left="1701" w:header="720" w:footer="720" w:gutter="0"/>
      <w:pgNumType w:start="1"/>
      <w:cols w:space="720"/>
      <w:sectPrChange w:id="33" w:author="User" w:date="2023-05-07T15:38:00Z">
        <w:sectPr w:rsidR="00811DF9" w:rsidSect="00811DF9">
          <w:pgMar w:top="1700" w:right="1133" w:bottom="1133" w:left="170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User" w:date="2023-05-07T15:40:00Z" w:initials="U">
    <w:p w14:paraId="69131809" w14:textId="2C791AC2" w:rsidR="00811DF9" w:rsidRDefault="00811DF9">
      <w:pPr>
        <w:pStyle w:val="Textodecomentrio"/>
      </w:pPr>
      <w:r>
        <w:rPr>
          <w:rStyle w:val="Refdecomentrio"/>
        </w:rPr>
        <w:annotationRef/>
      </w:r>
      <w:r>
        <w:t>Faltou destacar o nome do site.</w:t>
      </w:r>
    </w:p>
  </w:comment>
  <w:comment w:id="9" w:author="User" w:date="2023-05-07T15:39:00Z" w:initials="U">
    <w:p w14:paraId="6EF10475" w14:textId="4EDC9005" w:rsidR="00811DF9" w:rsidRDefault="00811DF9">
      <w:pPr>
        <w:pStyle w:val="Textodecomentrio"/>
      </w:pPr>
      <w:r>
        <w:rPr>
          <w:rStyle w:val="Refdecomentrio"/>
        </w:rPr>
        <w:annotationRef/>
      </w:r>
      <w:r>
        <w:t>A data de acesso não fica em negrito.</w:t>
      </w:r>
    </w:p>
  </w:comment>
  <w:comment w:id="17" w:author="User" w:date="2023-05-07T15:40:00Z" w:initials="U">
    <w:p w14:paraId="0D232A27" w14:textId="68323473" w:rsidR="00811DF9" w:rsidRDefault="00811DF9">
      <w:pPr>
        <w:pStyle w:val="Textodecomentrio"/>
      </w:pPr>
      <w:r>
        <w:rPr>
          <w:rStyle w:val="Refdecomentrio"/>
        </w:rPr>
        <w:annotationRef/>
      </w:r>
      <w:r>
        <w:t>Nesse tipo de referência, quando a primeira palavra é um monossílabo, as duas primeiras palavras devem ser grafadas em caixa alta.</w:t>
      </w:r>
    </w:p>
  </w:comment>
  <w:comment w:id="20" w:author="User" w:date="2023-05-07T15:41:00Z" w:initials="U">
    <w:p w14:paraId="3D0455B3" w14:textId="25129CCB" w:rsidR="00811DF9" w:rsidRDefault="00811DF9">
      <w:pPr>
        <w:pStyle w:val="Textodecomentrio"/>
      </w:pPr>
      <w:r>
        <w:rPr>
          <w:rStyle w:val="Refdecomentrio"/>
        </w:rPr>
        <w:annotationRef/>
      </w:r>
      <w:r>
        <w:t>Faltou destacar o nome do site.</w:t>
      </w:r>
    </w:p>
  </w:comment>
  <w:comment w:id="23" w:author="User" w:date="2023-05-07T15:41:00Z" w:initials="U">
    <w:p w14:paraId="5615DE8D" w14:textId="6A605BB7" w:rsidR="00811DF9" w:rsidRDefault="00811DF9">
      <w:pPr>
        <w:pStyle w:val="Textodecomentrio"/>
      </w:pPr>
      <w:r>
        <w:rPr>
          <w:rStyle w:val="Refdecomentrio"/>
        </w:rPr>
        <w:annotationRef/>
      </w:r>
      <w:r>
        <w:t>A data de acesso não fica em negrito.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131809" w15:done="0"/>
  <w15:commentEx w15:paraId="6EF10475" w15:done="0"/>
  <w15:commentEx w15:paraId="0D232A27" w15:done="0"/>
  <w15:commentEx w15:paraId="3D0455B3" w15:done="0"/>
  <w15:commentEx w15:paraId="5615DE8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2B"/>
    <w:rsid w:val="00811DF9"/>
    <w:rsid w:val="0089614A"/>
    <w:rsid w:val="00AD4C90"/>
    <w:rsid w:val="00F6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7ED96"/>
  <w15:docId w15:val="{EC43C17D-C320-435D-9EB5-86D063B1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811DF9"/>
    <w:pPr>
      <w:spacing w:line="240" w:lineRule="auto"/>
      <w:jc w:val="both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11D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1DF9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811D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11DF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11DF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11D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11D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User</cp:lastModifiedBy>
  <cp:revision>4</cp:revision>
  <dcterms:created xsi:type="dcterms:W3CDTF">2023-05-07T18:37:00Z</dcterms:created>
  <dcterms:modified xsi:type="dcterms:W3CDTF">2023-05-07T18:41:00Z</dcterms:modified>
</cp:coreProperties>
</file>